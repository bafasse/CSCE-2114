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B11AD" w14:textId="4E423D03" w:rsidR="00D7552D" w:rsidRDefault="0017398B">
      <w:pPr>
        <w:jc w:val="center"/>
      </w:pPr>
      <w:r>
        <w:rPr>
          <w:rFonts w:ascii="Times New Roman" w:hAnsi="Times New Roman" w:cs="Times New Roman"/>
          <w:b/>
        </w:rPr>
        <w:t xml:space="preserve">CSCE </w:t>
      </w:r>
      <w:r w:rsidR="00B0720A">
        <w:rPr>
          <w:rFonts w:ascii="Times New Roman" w:hAnsi="Times New Roman" w:cs="Times New Roman"/>
          <w:b/>
        </w:rPr>
        <w:t>2114</w:t>
      </w:r>
      <w:r>
        <w:rPr>
          <w:rFonts w:ascii="Times New Roman" w:hAnsi="Times New Roman" w:cs="Times New Roman"/>
          <w:b/>
        </w:rPr>
        <w:t xml:space="preserve">, </w:t>
      </w:r>
      <w:r w:rsidR="00B0720A">
        <w:rPr>
          <w:rFonts w:ascii="Times New Roman" w:hAnsi="Times New Roman" w:cs="Times New Roman"/>
          <w:b/>
        </w:rPr>
        <w:t>Digital Logic</w:t>
      </w:r>
      <w:r>
        <w:rPr>
          <w:rFonts w:ascii="Times New Roman" w:hAnsi="Times New Roman" w:cs="Times New Roman"/>
          <w:b/>
        </w:rPr>
        <w:t xml:space="preserve"> (</w:t>
      </w:r>
      <w:r w:rsidR="00B0720A">
        <w:rPr>
          <w:rFonts w:ascii="Times New Roman" w:hAnsi="Times New Roman" w:cs="Times New Roman"/>
          <w:b/>
        </w:rPr>
        <w:t>4</w:t>
      </w:r>
      <w:r>
        <w:rPr>
          <w:rFonts w:ascii="Times New Roman" w:hAnsi="Times New Roman" w:cs="Times New Roman"/>
          <w:b/>
        </w:rPr>
        <w:t xml:space="preserve"> credit hours), </w:t>
      </w:r>
      <w:r w:rsidR="003958F4">
        <w:rPr>
          <w:rFonts w:ascii="Times New Roman" w:hAnsi="Times New Roman" w:cs="Times New Roman"/>
          <w:b/>
        </w:rPr>
        <w:t>Required</w:t>
      </w:r>
    </w:p>
    <w:p w14:paraId="0CF1F0B1" w14:textId="2E7B7909" w:rsidR="00D7552D" w:rsidRDefault="0017398B">
      <w:proofErr w:type="gramStart"/>
      <w:r>
        <w:rPr>
          <w:rFonts w:ascii="Times New Roman" w:hAnsi="Times New Roman" w:cs="Times New Roman"/>
          <w:b/>
        </w:rPr>
        <w:t>Catalog Description</w:t>
      </w:r>
      <w:r>
        <w:rPr>
          <w:rFonts w:ascii="Times New Roman" w:hAnsi="Times New Roman" w:cs="Times New Roman"/>
        </w:rPr>
        <w:t xml:space="preserve">: </w:t>
      </w:r>
      <w:r w:rsidR="00B0720A" w:rsidRPr="00B0720A">
        <w:rPr>
          <w:rFonts w:ascii="Times New Roman" w:hAnsi="Times New Roman" w:cs="Times New Roman"/>
        </w:rPr>
        <w:t xml:space="preserve">Introduction to the hardware aspects of digital computers, logic gates, flip-flops, reduction, finite state machines, </w:t>
      </w:r>
      <w:r w:rsidR="00D31A82" w:rsidRPr="00A80345">
        <w:rPr>
          <w:rFonts w:ascii="Times New Roman" w:hAnsi="Times New Roman" w:cs="Times New Roman"/>
          <w:color w:val="000000" w:themeColor="text1"/>
        </w:rPr>
        <w:t>combinational and</w:t>
      </w:r>
      <w:r w:rsidR="00D31A82">
        <w:rPr>
          <w:rFonts w:ascii="Times New Roman" w:hAnsi="Times New Roman" w:cs="Times New Roman"/>
        </w:rPr>
        <w:t xml:space="preserve"> </w:t>
      </w:r>
      <w:r w:rsidR="00B0720A" w:rsidRPr="00B0720A">
        <w:rPr>
          <w:rFonts w:ascii="Times New Roman" w:hAnsi="Times New Roman" w:cs="Times New Roman"/>
        </w:rPr>
        <w:t>sequential logic design, digital systems, software design tools, hardware description language (VHDL), and implementation technologies.</w:t>
      </w:r>
      <w:proofErr w:type="gramEnd"/>
      <w:r w:rsidR="00D31A82">
        <w:rPr>
          <w:rFonts w:ascii="Times New Roman" w:hAnsi="Times New Roman" w:cs="Times New Roman"/>
        </w:rPr>
        <w:t xml:space="preserve">  </w:t>
      </w:r>
      <w:proofErr w:type="spellStart"/>
      <w:r w:rsidR="00D31A82" w:rsidRPr="00B0720A">
        <w:rPr>
          <w:rFonts w:ascii="Times New Roman" w:hAnsi="Times New Roman" w:cs="Times New Roman"/>
        </w:rPr>
        <w:t>Corequisite</w:t>
      </w:r>
      <w:proofErr w:type="spellEnd"/>
      <w:r w:rsidR="00D31A82">
        <w:rPr>
          <w:rFonts w:ascii="Times New Roman" w:hAnsi="Times New Roman" w:cs="Times New Roman"/>
        </w:rPr>
        <w:t>: Lab component</w:t>
      </w:r>
      <w:r w:rsidR="00D31A82" w:rsidRPr="00B0720A">
        <w:rPr>
          <w:rFonts w:ascii="Times New Roman" w:hAnsi="Times New Roman" w:cs="Times New Roman"/>
        </w:rPr>
        <w:t>.</w:t>
      </w:r>
    </w:p>
    <w:p w14:paraId="38AB7DC8" w14:textId="035A886C" w:rsidR="00D7552D" w:rsidRDefault="0017398B">
      <w:r>
        <w:rPr>
          <w:rFonts w:ascii="Times New Roman" w:hAnsi="Times New Roman" w:cs="Times New Roman"/>
          <w:b/>
        </w:rPr>
        <w:t>Prerequisites</w:t>
      </w:r>
      <w:r>
        <w:rPr>
          <w:rFonts w:ascii="Times New Roman" w:hAnsi="Times New Roman" w:cs="Times New Roman"/>
        </w:rPr>
        <w:t xml:space="preserve">: </w:t>
      </w:r>
      <w:r w:rsidR="00D31A82">
        <w:rPr>
          <w:rFonts w:ascii="Times New Roman" w:hAnsi="Times New Roman" w:cs="Times New Roman"/>
        </w:rPr>
        <w:t>MATH 2554</w:t>
      </w:r>
    </w:p>
    <w:p w14:paraId="26054670" w14:textId="0D77C86F" w:rsidR="00D7552D" w:rsidRDefault="0017398B">
      <w:r>
        <w:rPr>
          <w:rFonts w:ascii="Times New Roman" w:hAnsi="Times New Roman" w:cs="Times New Roman"/>
          <w:b/>
        </w:rPr>
        <w:t>Textbook/required material</w:t>
      </w:r>
      <w:r>
        <w:rPr>
          <w:rFonts w:ascii="Times New Roman" w:hAnsi="Times New Roman" w:cs="Times New Roman"/>
        </w:rPr>
        <w:t>:</w:t>
      </w:r>
      <w:r w:rsidR="00B0720A">
        <w:rPr>
          <w:rFonts w:ascii="Times New Roman" w:hAnsi="Times New Roman" w:cs="Times New Roman"/>
        </w:rPr>
        <w:t xml:space="preserve"> </w:t>
      </w:r>
      <w:r w:rsidR="00B0720A" w:rsidRPr="00B0720A">
        <w:rPr>
          <w:rFonts w:ascii="Times New Roman" w:hAnsi="Times New Roman" w:cs="Times New Roman"/>
        </w:rPr>
        <w:t xml:space="preserve">“Fundamentals of Digital Logic with VHDL Design,” by Stephen Brown and </w:t>
      </w:r>
      <w:proofErr w:type="spellStart"/>
      <w:r w:rsidR="00B0720A" w:rsidRPr="00B0720A">
        <w:rPr>
          <w:rFonts w:ascii="Times New Roman" w:hAnsi="Times New Roman" w:cs="Times New Roman"/>
        </w:rPr>
        <w:t>Zvonko</w:t>
      </w:r>
      <w:proofErr w:type="spellEnd"/>
      <w:r w:rsidR="00B0720A" w:rsidRPr="00B0720A">
        <w:rPr>
          <w:rFonts w:ascii="Times New Roman" w:hAnsi="Times New Roman" w:cs="Times New Roman"/>
        </w:rPr>
        <w:t xml:space="preserve"> </w:t>
      </w:r>
      <w:proofErr w:type="spellStart"/>
      <w:r w:rsidR="00B0720A" w:rsidRPr="00B0720A">
        <w:rPr>
          <w:rFonts w:ascii="Times New Roman" w:hAnsi="Times New Roman" w:cs="Times New Roman"/>
        </w:rPr>
        <w:t>Vranesic</w:t>
      </w:r>
      <w:proofErr w:type="spellEnd"/>
      <w:r w:rsidR="00B0720A" w:rsidRPr="00B0720A">
        <w:rPr>
          <w:rFonts w:ascii="Times New Roman" w:hAnsi="Times New Roman" w:cs="Times New Roman"/>
        </w:rPr>
        <w:t>, Third Edition, McGraw Hill, ISBN: 978-0-07-352953-0, MHID 0-07352953-2</w:t>
      </w:r>
      <w:r>
        <w:rPr>
          <w:rFonts w:ascii="Times New Roman" w:hAnsi="Times New Roman" w:cs="Times New Roman"/>
        </w:rPr>
        <w:t xml:space="preserve">  </w:t>
      </w:r>
    </w:p>
    <w:p w14:paraId="336BF5EE" w14:textId="7E3D8FC7" w:rsidR="00D7552D" w:rsidRDefault="0017398B">
      <w:r>
        <w:rPr>
          <w:rFonts w:ascii="Times New Roman" w:hAnsi="Times New Roman" w:cs="Times New Roman"/>
          <w:b/>
        </w:rPr>
        <w:t>Goals</w:t>
      </w:r>
      <w:r>
        <w:rPr>
          <w:rFonts w:ascii="Times New Roman" w:hAnsi="Times New Roman" w:cs="Times New Roman"/>
        </w:rPr>
        <w:t xml:space="preserve">: The goal of the class is </w:t>
      </w:r>
      <w:r w:rsidR="00D31A82">
        <w:rPr>
          <w:rFonts w:ascii="Times New Roman" w:hAnsi="Times New Roman" w:cs="Times New Roman"/>
        </w:rPr>
        <w:t xml:space="preserve">to develop the ability to </w:t>
      </w:r>
      <w:r w:rsidR="000A78F5">
        <w:rPr>
          <w:rFonts w:ascii="Times New Roman" w:hAnsi="Times New Roman" w:cs="Times New Roman"/>
        </w:rPr>
        <w:t>apply knowledge of digital logic to the design of a microprocessor and operate an advanced CAD software application.</w:t>
      </w:r>
    </w:p>
    <w:p w14:paraId="4FC66AA0" w14:textId="77777777" w:rsidR="00D7552D" w:rsidRDefault="0017398B">
      <w:r>
        <w:rPr>
          <w:rFonts w:ascii="Times New Roman" w:hAnsi="Times New Roman" w:cs="Times New Roman"/>
          <w:b/>
        </w:rPr>
        <w:t>Topics covered</w:t>
      </w:r>
      <w:r>
        <w:rPr>
          <w:rFonts w:ascii="Times New Roman" w:hAnsi="Times New Roman" w:cs="Times New Roman"/>
        </w:rPr>
        <w:t>:</w:t>
      </w:r>
    </w:p>
    <w:p w14:paraId="4B49DFCA"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Design Concepts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6C1B1748"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Intro. to Logic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66590942"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Implementation Technology</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00C51C98"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Optimized Implementation of Logic Functions</w:t>
      </w:r>
      <w:r w:rsidRPr="00B0720A">
        <w:rPr>
          <w:rFonts w:ascii="Times New Roman" w:hAnsi="Times New Roman" w:cs="Times New Roman"/>
        </w:rPr>
        <w:tab/>
      </w:r>
    </w:p>
    <w:p w14:paraId="24E6B11D"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Number Representation</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41255A5C"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Arithmetic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510862EF"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Combinational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49C85572"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Flip-Flops, Registers, and Counters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582E276"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Synchronous Sequential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9369FDC"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 xml:space="preserve">Asynchronous Sequential Circuits </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F9F9057"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Digital Systems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717D9E32" w14:textId="0FDBF09A" w:rsidR="00D7552D" w:rsidRPr="00760772" w:rsidRDefault="00B0720A" w:rsidP="00B0720A">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Computer Aided Design Tools</w:t>
      </w:r>
    </w:p>
    <w:p w14:paraId="654D79F7"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Breadboard Techniques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684CEC45"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Basic Logic Circuits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6A10F05A"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Combinational Logic</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26E18C02"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Sequential Circuits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35C4DE00"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CAD Tools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4461A212" w14:textId="5BD922B9" w:rsidR="00760772" w:rsidRPr="005847FE" w:rsidRDefault="00760772" w:rsidP="00760772">
      <w:pPr>
        <w:pStyle w:val="ListParagraph"/>
        <w:numPr>
          <w:ilvl w:val="0"/>
          <w:numId w:val="2"/>
        </w:numPr>
        <w:spacing w:after="0" w:line="240" w:lineRule="auto"/>
      </w:pPr>
      <w:r w:rsidRPr="00760772">
        <w:rPr>
          <w:rFonts w:ascii="Times New Roman" w:hAnsi="Times New Roman" w:cs="Times New Roman"/>
        </w:rPr>
        <w:t>FPGA Implementations</w:t>
      </w:r>
    </w:p>
    <w:p w14:paraId="19A61CD5" w14:textId="77777777" w:rsidR="005847FE" w:rsidRDefault="005847FE" w:rsidP="005847FE">
      <w:pPr>
        <w:pStyle w:val="ListParagraph"/>
        <w:spacing w:after="0" w:line="240" w:lineRule="auto"/>
        <w:ind w:left="720"/>
      </w:pPr>
    </w:p>
    <w:p w14:paraId="7B2ADE98" w14:textId="0A322AD1" w:rsidR="00D7552D" w:rsidRDefault="0017398B">
      <w:r>
        <w:rPr>
          <w:rFonts w:ascii="Times New Roman" w:hAnsi="Times New Roman" w:cs="Times New Roman"/>
          <w:b/>
        </w:rPr>
        <w:t>Class/laboratory schedule</w:t>
      </w:r>
      <w:r>
        <w:rPr>
          <w:rFonts w:ascii="Times New Roman" w:hAnsi="Times New Roman" w:cs="Times New Roman"/>
        </w:rPr>
        <w:t>: Meets either 3 times a week for 50 minutes or 2 times a week for 1 hour 20 minutes for 15 weeks.</w:t>
      </w:r>
      <w:r w:rsidR="00CE46B9">
        <w:rPr>
          <w:rFonts w:ascii="Times New Roman" w:hAnsi="Times New Roman" w:cs="Times New Roman"/>
        </w:rPr>
        <w:t xml:space="preserve"> L</w:t>
      </w:r>
      <w:r w:rsidR="00CE46B9" w:rsidRPr="00CE46B9">
        <w:rPr>
          <w:rFonts w:ascii="Times New Roman" w:hAnsi="Times New Roman" w:cs="Times New Roman"/>
        </w:rPr>
        <w:t xml:space="preserve">ab meets once a week for 2 class periods. Laboratories meet 8 times for 2 hours </w:t>
      </w:r>
      <w:r w:rsidR="00CE46B9">
        <w:rPr>
          <w:rFonts w:ascii="Times New Roman" w:hAnsi="Times New Roman" w:cs="Times New Roman"/>
        </w:rPr>
        <w:t>per lab.</w:t>
      </w:r>
    </w:p>
    <w:p w14:paraId="31CC682E" w14:textId="3415EB66" w:rsidR="0084762A" w:rsidRDefault="0017398B" w:rsidP="0084762A">
      <w:pPr>
        <w:spacing w:after="0" w:line="240" w:lineRule="auto"/>
        <w:rPr>
          <w:rFonts w:ascii="Times New Roman" w:hAnsi="Times New Roman" w:cs="Times New Roman"/>
        </w:rPr>
      </w:pPr>
      <w:r>
        <w:rPr>
          <w:rFonts w:ascii="Times New Roman" w:hAnsi="Times New Roman" w:cs="Times New Roman"/>
          <w:b/>
          <w:bCs/>
        </w:rPr>
        <w:t>Relationship of course to Computer Engineering Program Student Outcomes:</w:t>
      </w:r>
      <w:r>
        <w:rPr>
          <w:rFonts w:ascii="Times New Roman" w:hAnsi="Times New Roman" w:cs="Times New Roman"/>
        </w:rPr>
        <w:t xml:space="preserve"> </w:t>
      </w:r>
    </w:p>
    <w:p w14:paraId="14ACDCFE" w14:textId="5641FAF0" w:rsidR="005847FE" w:rsidRDefault="005847FE" w:rsidP="0084762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 </w:t>
      </w:r>
      <w:r w:rsidRPr="005847FE">
        <w:rPr>
          <w:rFonts w:ascii="Times New Roman" w:hAnsi="Times New Roman" w:cs="Times New Roman"/>
        </w:rPr>
        <w:t>An ability to apply knowledge of mathematics, science, and engineering.</w:t>
      </w:r>
    </w:p>
    <w:p w14:paraId="4509FA7D" w14:textId="7F4DF100" w:rsidR="005847FE" w:rsidRPr="00760772" w:rsidRDefault="0017398B" w:rsidP="00760772">
      <w:pPr>
        <w:pStyle w:val="ListParagraph"/>
        <w:numPr>
          <w:ilvl w:val="0"/>
          <w:numId w:val="3"/>
        </w:numPr>
        <w:spacing w:after="0" w:line="240" w:lineRule="auto"/>
        <w:rPr>
          <w:rFonts w:ascii="Times New Roman" w:hAnsi="Times New Roman" w:cs="Times New Roman"/>
        </w:rPr>
      </w:pPr>
      <w:r w:rsidRPr="0084762A">
        <w:rPr>
          <w:rFonts w:ascii="Times New Roman" w:hAnsi="Times New Roman" w:cs="Times New Roman"/>
        </w:rPr>
        <w:t xml:space="preserve">(b) An ability to design and conduct experiments, as well as to analyze and interpret data.  </w:t>
      </w:r>
    </w:p>
    <w:p w14:paraId="7A7B5150" w14:textId="4FC33CB4" w:rsidR="005847FE" w:rsidRPr="00760772" w:rsidRDefault="0017398B" w:rsidP="00760772">
      <w:pPr>
        <w:pStyle w:val="ListParagraph"/>
        <w:numPr>
          <w:ilvl w:val="0"/>
          <w:numId w:val="3"/>
        </w:numPr>
        <w:spacing w:after="0" w:line="240" w:lineRule="auto"/>
        <w:rPr>
          <w:rFonts w:ascii="Times New Roman" w:hAnsi="Times New Roman" w:cs="Times New Roman"/>
        </w:rPr>
      </w:pPr>
      <w:r w:rsidRPr="0084762A">
        <w:rPr>
          <w:rFonts w:ascii="Times New Roman" w:hAnsi="Times New Roman" w:cs="Times New Roman"/>
        </w:rPr>
        <w:t xml:space="preserve">(e) An ability to identify, </w:t>
      </w:r>
      <w:proofErr w:type="gramStart"/>
      <w:r w:rsidRPr="0084762A">
        <w:rPr>
          <w:rFonts w:ascii="Times New Roman" w:hAnsi="Times New Roman" w:cs="Times New Roman"/>
        </w:rPr>
        <w:t>formulate</w:t>
      </w:r>
      <w:proofErr w:type="gramEnd"/>
      <w:r w:rsidRPr="0084762A">
        <w:rPr>
          <w:rFonts w:ascii="Times New Roman" w:hAnsi="Times New Roman" w:cs="Times New Roman"/>
        </w:rPr>
        <w:t xml:space="preserve">, and solve engineering problems.  </w:t>
      </w:r>
    </w:p>
    <w:p w14:paraId="36AA65EE" w14:textId="42B35DFC" w:rsidR="00D7552D" w:rsidRDefault="0084762A" w:rsidP="0084762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t>
      </w:r>
      <w:r w:rsidR="0017398B" w:rsidRPr="0084762A">
        <w:rPr>
          <w:rFonts w:ascii="Times New Roman" w:hAnsi="Times New Roman" w:cs="Times New Roman"/>
        </w:rPr>
        <w:t>k) An ability to use the techniques, skills, and modern engineering tools necessary for engineering practice.</w:t>
      </w:r>
    </w:p>
    <w:p w14:paraId="6CDF44CE" w14:textId="77777777" w:rsidR="0042257E" w:rsidRPr="0084762A" w:rsidRDefault="0042257E" w:rsidP="0042257E">
      <w:pPr>
        <w:pStyle w:val="ListParagraph"/>
        <w:spacing w:after="0" w:line="240" w:lineRule="auto"/>
        <w:ind w:left="720"/>
        <w:rPr>
          <w:rFonts w:ascii="Times New Roman" w:hAnsi="Times New Roman" w:cs="Times New Roman"/>
        </w:rPr>
      </w:pPr>
    </w:p>
    <w:p w14:paraId="25357786" w14:textId="576F56D0" w:rsidR="0084762A" w:rsidRDefault="0017398B" w:rsidP="0084762A">
      <w:pPr>
        <w:spacing w:after="0" w:line="240" w:lineRule="auto"/>
        <w:rPr>
          <w:rFonts w:ascii="Times New Roman" w:hAnsi="Times New Roman" w:cs="Times New Roman"/>
        </w:rPr>
      </w:pPr>
      <w:r>
        <w:rPr>
          <w:rFonts w:ascii="Times New Roman" w:hAnsi="Times New Roman" w:cs="Times New Roman"/>
          <w:b/>
        </w:rPr>
        <w:t>Relationship of course to Computer Science Program Student Outcomes</w:t>
      </w:r>
      <w:r w:rsidR="00D914E3">
        <w:rPr>
          <w:rFonts w:ascii="Times New Roman" w:hAnsi="Times New Roman" w:cs="Times New Roman"/>
          <w:b/>
        </w:rPr>
        <w:t>:</w:t>
      </w:r>
      <w:r>
        <w:rPr>
          <w:rFonts w:ascii="Times New Roman" w:hAnsi="Times New Roman" w:cs="Times New Roman"/>
        </w:rPr>
        <w:t xml:space="preserve"> </w:t>
      </w:r>
    </w:p>
    <w:p w14:paraId="119507F0" w14:textId="7D1F4628" w:rsidR="005847FE" w:rsidRPr="005847FE" w:rsidRDefault="005847FE" w:rsidP="0084762A">
      <w:pPr>
        <w:pStyle w:val="ListParagraph"/>
        <w:numPr>
          <w:ilvl w:val="0"/>
          <w:numId w:val="4"/>
        </w:numPr>
        <w:spacing w:after="0" w:line="240" w:lineRule="auto"/>
        <w:rPr>
          <w:rFonts w:ascii="Times New Roman" w:hAnsi="Times New Roman" w:cs="Times New Roman"/>
        </w:rPr>
      </w:pPr>
      <w:r w:rsidRPr="005847FE">
        <w:rPr>
          <w:rFonts w:ascii="Times New Roman" w:hAnsi="Times New Roman" w:cs="Times New Roman"/>
        </w:rPr>
        <w:t>(a)</w:t>
      </w:r>
      <w:r>
        <w:rPr>
          <w:rFonts w:ascii="Times New Roman" w:hAnsi="Times New Roman" w:cs="Times New Roman"/>
        </w:rPr>
        <w:t xml:space="preserve"> </w:t>
      </w:r>
      <w:r w:rsidRPr="005847FE">
        <w:rPr>
          <w:rFonts w:ascii="Times New Roman" w:hAnsi="Times New Roman" w:cs="Times New Roman"/>
        </w:rPr>
        <w:t>An ability to apply knowledge of computing and mathematics appropriate to the discipline.</w:t>
      </w:r>
    </w:p>
    <w:p w14:paraId="40E1BC14" w14:textId="0A340684" w:rsidR="005847FE" w:rsidRPr="005847FE" w:rsidRDefault="005847FE" w:rsidP="0084762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lastRenderedPageBreak/>
        <w:t xml:space="preserve">(b) </w:t>
      </w:r>
      <w:r w:rsidRPr="005847FE">
        <w:rPr>
          <w:rFonts w:ascii="Times New Roman" w:hAnsi="Times New Roman" w:cs="Times New Roman"/>
        </w:rPr>
        <w:t>An ability to analyze a problem, and identify and define the computing requirements appropriate to its solution.</w:t>
      </w:r>
    </w:p>
    <w:p w14:paraId="69E5D328" w14:textId="5C2D0368" w:rsidR="005847FE" w:rsidRPr="00760772" w:rsidRDefault="0017398B" w:rsidP="0042257E">
      <w:pPr>
        <w:pStyle w:val="ListParagraph"/>
        <w:numPr>
          <w:ilvl w:val="0"/>
          <w:numId w:val="4"/>
        </w:numPr>
        <w:spacing w:after="0" w:line="240" w:lineRule="auto"/>
      </w:pPr>
      <w:r w:rsidRPr="0084762A">
        <w:rPr>
          <w:rFonts w:ascii="Times New Roman" w:hAnsi="Times New Roman" w:cs="Times New Roman"/>
        </w:rPr>
        <w:t xml:space="preserve">(c) An ability to design, implement and evaluate a computer-based system, process, component or program to meet desired needs.  </w:t>
      </w:r>
    </w:p>
    <w:p w14:paraId="61ACB4DE" w14:textId="5E4A50DD" w:rsidR="005847FE" w:rsidRDefault="0017398B" w:rsidP="0042257E">
      <w:pPr>
        <w:pStyle w:val="ListParagraph"/>
        <w:numPr>
          <w:ilvl w:val="0"/>
          <w:numId w:val="4"/>
        </w:numPr>
        <w:spacing w:after="0" w:line="240" w:lineRule="auto"/>
        <w:rPr>
          <w:rFonts w:ascii="Times New Roman" w:hAnsi="Times New Roman" w:cs="Times New Roman"/>
        </w:rPr>
      </w:pPr>
      <w:r w:rsidRPr="005847FE">
        <w:rPr>
          <w:rFonts w:ascii="Times New Roman" w:hAnsi="Times New Roman" w:cs="Times New Roman"/>
        </w:rPr>
        <w:t>(i) An ability to use current techniques, skills, and tools necessary for computing practices.</w:t>
      </w:r>
    </w:p>
    <w:p w14:paraId="35AC780F" w14:textId="77777777" w:rsidR="0042257E" w:rsidRDefault="0042257E" w:rsidP="0042257E">
      <w:pPr>
        <w:pStyle w:val="ListParagraph"/>
        <w:spacing w:after="0" w:line="240" w:lineRule="auto"/>
        <w:ind w:left="720"/>
        <w:rPr>
          <w:rFonts w:ascii="Times New Roman" w:hAnsi="Times New Roman" w:cs="Times New Roman"/>
        </w:rPr>
      </w:pPr>
    </w:p>
    <w:p w14:paraId="41FA2758" w14:textId="6A26BFF5" w:rsidR="0042257E" w:rsidRDefault="0042257E" w:rsidP="0042257E">
      <w:pPr>
        <w:spacing w:after="0"/>
        <w:rPr>
          <w:ins w:id="0" w:author="jparkers" w:date="2013-08-24T14:56:00Z"/>
          <w:rFonts w:ascii="Times New Roman" w:hAnsi="Times New Roman" w:cs="Times New Roman"/>
          <w:b/>
        </w:rPr>
      </w:pPr>
      <w:r w:rsidRPr="0042257E">
        <w:rPr>
          <w:rFonts w:ascii="Times New Roman" w:hAnsi="Times New Roman" w:cs="Times New Roman"/>
          <w:b/>
        </w:rPr>
        <w:t>Academic Honesty Statement:</w:t>
      </w:r>
    </w:p>
    <w:p w14:paraId="201AC8CD" w14:textId="52750438"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As a core part of its mission, the University of Arkansas provides students with the opportunity to further their educational goals through programs of study and research in an environment that promotes freedom of inquiry and academic responsibility. Accomplishing this mission is only possible when intellectual honesty and individual integrity prevail. Each University of Arkansas student is required to be familiar with and abide by the University’s ‘Academic Integrity Policy' at honesty.uark.edu. Students with questions about how these policies apply to a particular course or assignment should immediately contact their instructor.</w:t>
      </w:r>
    </w:p>
    <w:p w14:paraId="3E961A2B" w14:textId="77777777" w:rsidR="0042257E" w:rsidRPr="0042257E" w:rsidRDefault="0042257E" w:rsidP="0042257E">
      <w:pPr>
        <w:spacing w:after="0"/>
        <w:rPr>
          <w:rFonts w:ascii="Times New Roman" w:hAnsi="Times New Roman" w:cs="Times New Roman"/>
        </w:rPr>
      </w:pPr>
    </w:p>
    <w:p w14:paraId="1F76B838" w14:textId="73FDA60D"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The following po</w:t>
      </w:r>
      <w:r w:rsidR="009E2092">
        <w:rPr>
          <w:rFonts w:ascii="Times New Roman" w:hAnsi="Times New Roman" w:cs="Times New Roman"/>
        </w:rPr>
        <w:t>licies will apply to this class:</w:t>
      </w:r>
    </w:p>
    <w:p w14:paraId="2885F298" w14:textId="77777777" w:rsidR="0042257E" w:rsidRPr="0042257E" w:rsidRDefault="0042257E" w:rsidP="0042257E">
      <w:pPr>
        <w:spacing w:after="0"/>
        <w:rPr>
          <w:rFonts w:ascii="Times New Roman" w:hAnsi="Times New Roman" w:cs="Times New Roman"/>
          <w:b/>
        </w:rPr>
      </w:pPr>
    </w:p>
    <w:p w14:paraId="27F70CCE" w14:textId="32D9200C"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Exams:</w:t>
      </w:r>
    </w:p>
    <w:p w14:paraId="00E730B7" w14:textId="582BE3EB"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expected to submit their own work on all exams.</w:t>
      </w:r>
    </w:p>
    <w:p w14:paraId="40449234" w14:textId="264E70C3"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NOT allowed to copy anything from another student, or get any outside assistance during the exam.</w:t>
      </w:r>
    </w:p>
    <w:p w14:paraId="21A9B7CD" w14:textId="55E72074"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Students </w:t>
      </w:r>
      <w:r w:rsidR="00A2617D">
        <w:rPr>
          <w:rFonts w:ascii="Times New Roman" w:hAnsi="Times New Roman" w:cs="Times New Roman"/>
        </w:rPr>
        <w:t>ARE allowed to bring a 3”x5” note card</w:t>
      </w:r>
      <w:r w:rsidRPr="0042257E">
        <w:rPr>
          <w:rFonts w:ascii="Times New Roman" w:hAnsi="Times New Roman" w:cs="Times New Roman"/>
        </w:rPr>
        <w:t xml:space="preserve"> with any notes they want into the exam.  Otherwise, exams are closed book and closed notes.</w:t>
      </w:r>
    </w:p>
    <w:p w14:paraId="06FCE96D" w14:textId="77777777" w:rsidR="0042257E" w:rsidRPr="0042257E" w:rsidRDefault="0042257E" w:rsidP="0042257E">
      <w:pPr>
        <w:spacing w:after="0"/>
        <w:rPr>
          <w:rFonts w:ascii="Times New Roman" w:hAnsi="Times New Roman" w:cs="Times New Roman"/>
        </w:rPr>
      </w:pPr>
    </w:p>
    <w:p w14:paraId="4BB2F0A2" w14:textId="4EAF36EA"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Homework and Programming Projects:</w:t>
      </w:r>
    </w:p>
    <w:p w14:paraId="4E47EF0F" w14:textId="41294652"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Students are expected to submit their own work on all homework </w:t>
      </w:r>
      <w:proofErr w:type="gramStart"/>
      <w:r w:rsidRPr="0042257E">
        <w:rPr>
          <w:rFonts w:ascii="Times New Roman" w:hAnsi="Times New Roman" w:cs="Times New Roman"/>
        </w:rPr>
        <w:t>and  programming</w:t>
      </w:r>
      <w:proofErr w:type="gramEnd"/>
      <w:r w:rsidRPr="0042257E">
        <w:rPr>
          <w:rFonts w:ascii="Times New Roman" w:hAnsi="Times New Roman" w:cs="Times New Roman"/>
        </w:rPr>
        <w:t xml:space="preserve"> projects, unless group projects have been explicitly assigned.</w:t>
      </w:r>
    </w:p>
    <w:p w14:paraId="38AAED0A" w14:textId="5F6DDAB0"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Students are NOT allowed to distribute code to each other, or copy code from another individual or website. </w:t>
      </w:r>
    </w:p>
    <w:p w14:paraId="10546344" w14:textId="2142F0C2"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allowed to use any materials on the class website or in the textbook, or ask the instructor and/or TAs for assistance.</w:t>
      </w:r>
    </w:p>
    <w:p w14:paraId="1070D7E3" w14:textId="77777777" w:rsidR="0042257E" w:rsidRPr="0042257E" w:rsidRDefault="0042257E" w:rsidP="0042257E">
      <w:pPr>
        <w:spacing w:after="0"/>
        <w:rPr>
          <w:rFonts w:ascii="Times New Roman" w:hAnsi="Times New Roman" w:cs="Times New Roman"/>
        </w:rPr>
      </w:pPr>
    </w:p>
    <w:p w14:paraId="5416CB12"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Violations of the policies above will be reported to the Provost's office and may result in a ZERO on the exam or programming project, an F in the class, or suspension from the university, depending on the severity of the violation.</w:t>
      </w:r>
    </w:p>
    <w:p w14:paraId="097966CE" w14:textId="77777777" w:rsidR="0042257E" w:rsidRPr="0042257E" w:rsidRDefault="0042257E" w:rsidP="0042257E">
      <w:pPr>
        <w:spacing w:after="0"/>
        <w:rPr>
          <w:rFonts w:ascii="Times New Roman" w:hAnsi="Times New Roman" w:cs="Times New Roman"/>
        </w:rPr>
      </w:pPr>
    </w:p>
    <w:p w14:paraId="5842C8F1" w14:textId="32DA7E95"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ADA Statement:</w:t>
      </w:r>
    </w:p>
    <w:p w14:paraId="1523A191"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If any member of the class has a documented disability and needs special accommodations, the instructor will work with the student to provide reasonable accommodation to ensure the student a fair opportunity to perform in this class. Please advise the instructor of the disability and the desired accommodations within the first week of the semester.</w:t>
      </w:r>
    </w:p>
    <w:p w14:paraId="12F9ED41" w14:textId="77777777" w:rsidR="0042257E" w:rsidRPr="0042257E" w:rsidRDefault="0042257E" w:rsidP="0042257E">
      <w:pPr>
        <w:spacing w:after="0"/>
        <w:rPr>
          <w:rFonts w:ascii="Times New Roman" w:hAnsi="Times New Roman" w:cs="Times New Roman"/>
          <w:b/>
        </w:rPr>
      </w:pPr>
    </w:p>
    <w:p w14:paraId="03768E70" w14:textId="0336F03A"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Inclement Weather:</w:t>
      </w:r>
    </w:p>
    <w:p w14:paraId="76431109"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If the university is officially closed, class will not be held. When the university is open, you are expected to make a reasonable effort to attend class, but not if you do not feel that you can get to campus safely. Assignment due dates will be postponed in case of inclement weather.</w:t>
      </w:r>
    </w:p>
    <w:p w14:paraId="05F188E0" w14:textId="77777777" w:rsidR="0042257E" w:rsidRPr="0042257E" w:rsidRDefault="0042257E" w:rsidP="0042257E">
      <w:pPr>
        <w:spacing w:after="0"/>
        <w:rPr>
          <w:rFonts w:ascii="Times New Roman" w:hAnsi="Times New Roman" w:cs="Times New Roman"/>
          <w:b/>
        </w:rPr>
      </w:pPr>
    </w:p>
    <w:p w14:paraId="4AD59340" w14:textId="425F8410"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lastRenderedPageBreak/>
        <w:t>Emergency Procedures</w:t>
      </w:r>
      <w:r w:rsidR="0020511F">
        <w:rPr>
          <w:rFonts w:ascii="Times New Roman" w:hAnsi="Times New Roman" w:cs="Times New Roman"/>
          <w:b/>
        </w:rPr>
        <w:t>:</w:t>
      </w:r>
    </w:p>
    <w:p w14:paraId="7E7ED457"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Many types of emergencies can occur on campus; instructions for specific emergencies such as severe weather, active shooter, or fire can be found at emergency.uark.edu.</w:t>
      </w:r>
    </w:p>
    <w:p w14:paraId="62A5027E" w14:textId="77777777" w:rsidR="0042257E" w:rsidRPr="0042257E" w:rsidRDefault="0042257E" w:rsidP="0042257E">
      <w:pPr>
        <w:spacing w:after="0"/>
        <w:rPr>
          <w:rFonts w:ascii="Times New Roman" w:hAnsi="Times New Roman" w:cs="Times New Roman"/>
          <w:b/>
        </w:rPr>
      </w:pPr>
    </w:p>
    <w:p w14:paraId="2AC660BA" w14:textId="7F6B71F8" w:rsidR="0042257E" w:rsidRPr="0042257E" w:rsidRDefault="0020511F" w:rsidP="0042257E">
      <w:pPr>
        <w:spacing w:after="0"/>
        <w:rPr>
          <w:rFonts w:ascii="Times New Roman" w:hAnsi="Times New Roman" w:cs="Times New Roman"/>
          <w:b/>
        </w:rPr>
      </w:pPr>
      <w:r>
        <w:rPr>
          <w:rFonts w:ascii="Times New Roman" w:hAnsi="Times New Roman" w:cs="Times New Roman"/>
          <w:b/>
        </w:rPr>
        <w:t>Severe Weather</w:t>
      </w:r>
      <w:r w:rsidR="0042257E" w:rsidRPr="0042257E">
        <w:rPr>
          <w:rFonts w:ascii="Times New Roman" w:hAnsi="Times New Roman" w:cs="Times New Roman"/>
          <w:b/>
        </w:rPr>
        <w:t>:</w:t>
      </w:r>
    </w:p>
    <w:p w14:paraId="7186C1E9" w14:textId="6AAD47CC"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Follow the directions of the instructor or emergency personnel.</w:t>
      </w:r>
    </w:p>
    <w:p w14:paraId="59C9EA06" w14:textId="58A52A16"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Seek shelter in the basement or interior room or hallway on the lowest floor, putting as many walls as possible between you and the outside.</w:t>
      </w:r>
    </w:p>
    <w:p w14:paraId="3223D50D" w14:textId="08330C4E"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If you are in a multi-story building, and you cannot get to the lowest floor, pick a hallway in the center of the building.</w:t>
      </w:r>
    </w:p>
    <w:p w14:paraId="23B12AA4" w14:textId="2F3EC339"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Stay in the center of the room, away from exterior walls, windows, and doors.</w:t>
      </w:r>
    </w:p>
    <w:p w14:paraId="5EBDA407" w14:textId="77777777" w:rsidR="0042257E" w:rsidRPr="0042257E" w:rsidRDefault="0042257E" w:rsidP="0042257E">
      <w:pPr>
        <w:spacing w:after="0"/>
        <w:rPr>
          <w:rFonts w:ascii="Times New Roman" w:hAnsi="Times New Roman" w:cs="Times New Roman"/>
          <w:b/>
        </w:rPr>
      </w:pPr>
    </w:p>
    <w:p w14:paraId="17798C4D" w14:textId="58003F63"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Violence / Active Shooter:</w:t>
      </w:r>
    </w:p>
    <w:p w14:paraId="414B6781" w14:textId="7FB5F877"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CALL - 9-1-1</w:t>
      </w:r>
    </w:p>
    <w:p w14:paraId="04CEA1E0" w14:textId="45E967C3"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AVOID - If possible, self-evacuate to a safe area outside the building. Follow directions of police officers.</w:t>
      </w:r>
    </w:p>
    <w:p w14:paraId="0624B1F8" w14:textId="06B06C06"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DENY - Barricade the door with desk, chairs, bookcases or any items. Move to a place inside the room where you are not visible. Turn off the lights and remain quiet. Remain there until told by police it is safe.</w:t>
      </w:r>
    </w:p>
    <w:p w14:paraId="36260537" w14:textId="349E1EEC" w:rsidR="00767CA5"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DEFEND - Use chairs, desks, cell phones or whatever is immediately available to distract and/or defend yourself and others from attack. </w:t>
      </w:r>
    </w:p>
    <w:p w14:paraId="2D081973" w14:textId="77777777" w:rsidR="0042257E" w:rsidRDefault="0042257E" w:rsidP="0042257E">
      <w:pPr>
        <w:spacing w:after="0"/>
        <w:rPr>
          <w:rFonts w:ascii="Times New Roman" w:hAnsi="Times New Roman" w:cs="Times New Roman"/>
        </w:rPr>
      </w:pPr>
    </w:p>
    <w:p w14:paraId="561C17A5" w14:textId="2F4C1A48" w:rsidR="002E0EBF" w:rsidRPr="0042257E" w:rsidRDefault="002E0EBF" w:rsidP="002E0EBF">
      <w:pPr>
        <w:spacing w:after="0"/>
        <w:rPr>
          <w:rFonts w:ascii="Times New Roman" w:hAnsi="Times New Roman" w:cs="Times New Roman"/>
          <w:b/>
        </w:rPr>
      </w:pPr>
      <w:r>
        <w:rPr>
          <w:rFonts w:ascii="Times New Roman" w:hAnsi="Times New Roman" w:cs="Times New Roman"/>
          <w:b/>
        </w:rPr>
        <w:t>Students with Disabilities</w:t>
      </w:r>
      <w:r w:rsidRPr="0042257E">
        <w:rPr>
          <w:rFonts w:ascii="Times New Roman" w:hAnsi="Times New Roman" w:cs="Times New Roman"/>
          <w:b/>
        </w:rPr>
        <w:t>:</w:t>
      </w:r>
    </w:p>
    <w:p w14:paraId="20D86823" w14:textId="58456172" w:rsidR="002E0EBF" w:rsidRPr="002E0EBF" w:rsidRDefault="002E0EBF" w:rsidP="002E0EBF">
      <w:pPr>
        <w:spacing w:after="0" w:line="220" w:lineRule="atLeast"/>
        <w:rPr>
          <w:rStyle w:val="Emphasis"/>
          <w:rFonts w:ascii="Times New Roman" w:hAnsi="Times New Roman" w:cs="Times New Roman"/>
          <w:i w:val="0"/>
        </w:rPr>
      </w:pPr>
      <w:r w:rsidRPr="002E0EBF">
        <w:rPr>
          <w:rStyle w:val="Emphasis"/>
          <w:rFonts w:ascii="Times New Roman" w:hAnsi="Times New Roman" w:cs="Times New Roman"/>
          <w:i w:val="0"/>
        </w:rPr>
        <w:t xml:space="preserve">University of Arkansas </w:t>
      </w:r>
      <w:hyperlink r:id="rId6" w:history="1">
        <w:r w:rsidRPr="002E0EBF">
          <w:rPr>
            <w:rStyle w:val="Hyperlink"/>
            <w:rFonts w:ascii="Times New Roman" w:hAnsi="Times New Roman" w:cs="Times New Roman"/>
            <w:i/>
            <w:iCs/>
          </w:rPr>
          <w:t>Academic Policy Series 1520.10</w:t>
        </w:r>
      </w:hyperlink>
      <w:r w:rsidRPr="002E0EBF">
        <w:rPr>
          <w:rStyle w:val="Emphasis"/>
          <w:rFonts w:ascii="Times New Roman" w:hAnsi="Times New Roman" w:cs="Times New Roman"/>
          <w:i w:val="0"/>
        </w:rPr>
        <w:t xml:space="preserve"> requires that students with disabilities are provided reasonable accommodations to ensure their equal access to course content. If you have a documented disability and require accommodations, please contact me privately at the beginning of the semester to make arrangements for necessary classroom adjustments. Please note, you must first verify</w:t>
      </w:r>
      <w:bookmarkStart w:id="1" w:name="_GoBack"/>
      <w:bookmarkEnd w:id="1"/>
      <w:r w:rsidRPr="002E0EBF">
        <w:rPr>
          <w:rStyle w:val="Emphasis"/>
          <w:rFonts w:ascii="Times New Roman" w:hAnsi="Times New Roman" w:cs="Times New Roman"/>
          <w:i w:val="0"/>
        </w:rPr>
        <w:t xml:space="preserve"> your eligibility for these through the Center for Educational Access</w:t>
      </w:r>
      <w:r w:rsidRPr="002E0EBF">
        <w:rPr>
          <w:rStyle w:val="Emphasis"/>
          <w:rFonts w:ascii="Times New Roman" w:hAnsi="Times New Roman" w:cs="Times New Roman"/>
          <w:i w:val="0"/>
        </w:rPr>
        <w:t xml:space="preserve"> </w:t>
      </w:r>
      <w:r w:rsidRPr="002E0EBF">
        <w:rPr>
          <w:rStyle w:val="Emphasis"/>
          <w:rFonts w:ascii="Times New Roman" w:hAnsi="Times New Roman" w:cs="Times New Roman"/>
          <w:i w:val="0"/>
        </w:rPr>
        <w:t>(contact</w:t>
      </w:r>
      <w:r w:rsidRPr="002E0EBF">
        <w:rPr>
          <w:rStyle w:val="Emphasis"/>
          <w:rFonts w:ascii="Times New Roman" w:hAnsi="Times New Roman" w:cs="Times New Roman"/>
          <w:i w:val="0"/>
        </w:rPr>
        <w:t xml:space="preserve"> </w:t>
      </w:r>
      <w:r w:rsidRPr="002E0EBF">
        <w:rPr>
          <w:rStyle w:val="skypec2ctextspan"/>
          <w:rFonts w:ascii="Times New Roman" w:hAnsi="Times New Roman" w:cs="Times New Roman"/>
          <w:i/>
          <w:iCs/>
        </w:rPr>
        <w:t>479–575–3104</w:t>
      </w:r>
      <w:r w:rsidRPr="002E0EBF">
        <w:rPr>
          <w:rStyle w:val="Emphasis"/>
          <w:rFonts w:ascii="Times New Roman" w:hAnsi="Times New Roman" w:cs="Times New Roman"/>
          <w:i w:val="0"/>
        </w:rPr>
        <w:t xml:space="preserve"> or visit http://cea.uark.edu for more information on registration procedures).</w:t>
      </w:r>
    </w:p>
    <w:p w14:paraId="77CF312B" w14:textId="77777777" w:rsidR="002E0EBF" w:rsidRPr="0042257E" w:rsidRDefault="002E0EBF" w:rsidP="0042257E">
      <w:pPr>
        <w:spacing w:after="0"/>
        <w:rPr>
          <w:rFonts w:ascii="Times New Roman" w:hAnsi="Times New Roman" w:cs="Times New Roman"/>
        </w:rPr>
      </w:pPr>
    </w:p>
    <w:p w14:paraId="4082B57A" w14:textId="5653CDC3" w:rsidR="00D7552D" w:rsidRDefault="0017398B">
      <w:r>
        <w:rPr>
          <w:rFonts w:ascii="Times New Roman" w:hAnsi="Times New Roman" w:cs="Times New Roman"/>
          <w:b/>
        </w:rPr>
        <w:t>Prepared by</w:t>
      </w:r>
      <w:r>
        <w:rPr>
          <w:rFonts w:ascii="Times New Roman" w:hAnsi="Times New Roman" w:cs="Times New Roman"/>
        </w:rPr>
        <w:t xml:space="preserve">:  </w:t>
      </w:r>
      <w:r w:rsidR="00DC264E">
        <w:rPr>
          <w:rFonts w:ascii="Times New Roman" w:hAnsi="Times New Roman" w:cs="Times New Roman"/>
        </w:rPr>
        <w:t xml:space="preserve">Pat </w:t>
      </w:r>
      <w:proofErr w:type="spellStart"/>
      <w:r w:rsidR="00DC264E">
        <w:rPr>
          <w:rFonts w:ascii="Times New Roman" w:hAnsi="Times New Roman" w:cs="Times New Roman"/>
        </w:rPr>
        <w:t>Parkerson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Date</w:t>
      </w:r>
      <w:r w:rsidR="0084762A">
        <w:rPr>
          <w:rFonts w:ascii="Times New Roman" w:hAnsi="Times New Roman" w:cs="Times New Roman"/>
        </w:rPr>
        <w:t xml:space="preserve">:  </w:t>
      </w:r>
      <w:r w:rsidR="0020511F">
        <w:rPr>
          <w:rFonts w:ascii="Times New Roman" w:hAnsi="Times New Roman" w:cs="Times New Roman"/>
        </w:rPr>
        <w:t>August</w:t>
      </w:r>
      <w:r w:rsidR="00DC264E">
        <w:rPr>
          <w:rFonts w:ascii="Times New Roman" w:hAnsi="Times New Roman" w:cs="Times New Roman"/>
        </w:rPr>
        <w:t xml:space="preserve"> </w:t>
      </w:r>
      <w:r w:rsidR="0020511F">
        <w:rPr>
          <w:rFonts w:ascii="Times New Roman" w:hAnsi="Times New Roman" w:cs="Times New Roman"/>
        </w:rPr>
        <w:t>24</w:t>
      </w:r>
      <w:r w:rsidR="00DC264E">
        <w:rPr>
          <w:rFonts w:ascii="Times New Roman" w:hAnsi="Times New Roman" w:cs="Times New Roman"/>
        </w:rPr>
        <w:t>, 2013</w:t>
      </w:r>
    </w:p>
    <w:sectPr w:rsidR="00D7552D">
      <w:pgSz w:w="12240" w:h="15840"/>
      <w:pgMar w:top="1440" w:right="1440" w:bottom="1440" w:left="1440" w:header="720" w:footer="72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sig w:usb0="00000000" w:usb1="D200FDFF" w:usb2="0A04602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379"/>
    <w:multiLevelType w:val="hybridMultilevel"/>
    <w:tmpl w:val="7DC4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06CC9"/>
    <w:multiLevelType w:val="hybridMultilevel"/>
    <w:tmpl w:val="ABB26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2">
    <w:nsid w:val="1DAB638D"/>
    <w:multiLevelType w:val="multilevel"/>
    <w:tmpl w:val="C0BA2E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21491B89"/>
    <w:multiLevelType w:val="hybridMultilevel"/>
    <w:tmpl w:val="13EA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467C6"/>
    <w:multiLevelType w:val="hybridMultilevel"/>
    <w:tmpl w:val="D1F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04E3E"/>
    <w:multiLevelType w:val="hybridMultilevel"/>
    <w:tmpl w:val="CC4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F0D03"/>
    <w:multiLevelType w:val="multilevel"/>
    <w:tmpl w:val="C19E4F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1EC67DA"/>
    <w:multiLevelType w:val="hybridMultilevel"/>
    <w:tmpl w:val="E59C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D3C96"/>
    <w:multiLevelType w:val="hybridMultilevel"/>
    <w:tmpl w:val="319A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C1C3C"/>
    <w:multiLevelType w:val="hybridMultilevel"/>
    <w:tmpl w:val="D0C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1"/>
  </w:num>
  <w:num w:numId="6">
    <w:abstractNumId w:val="9"/>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D7552D"/>
    <w:rsid w:val="000A78F5"/>
    <w:rsid w:val="00133F1D"/>
    <w:rsid w:val="0017398B"/>
    <w:rsid w:val="0020511F"/>
    <w:rsid w:val="002E0EBF"/>
    <w:rsid w:val="00381711"/>
    <w:rsid w:val="003958F4"/>
    <w:rsid w:val="0042257E"/>
    <w:rsid w:val="005847FE"/>
    <w:rsid w:val="006259C9"/>
    <w:rsid w:val="006F1096"/>
    <w:rsid w:val="00760772"/>
    <w:rsid w:val="00767CA5"/>
    <w:rsid w:val="007C55C3"/>
    <w:rsid w:val="007F0582"/>
    <w:rsid w:val="0084762A"/>
    <w:rsid w:val="009D5591"/>
    <w:rsid w:val="009E2092"/>
    <w:rsid w:val="00A2617D"/>
    <w:rsid w:val="00A80345"/>
    <w:rsid w:val="00B0720A"/>
    <w:rsid w:val="00CE46B9"/>
    <w:rsid w:val="00D31A82"/>
    <w:rsid w:val="00D7552D"/>
    <w:rsid w:val="00D914E3"/>
    <w:rsid w:val="00DC264E"/>
    <w:rsid w:val="00E33FD0"/>
    <w:rsid w:val="00EE2DCE"/>
    <w:rsid w:val="00F60E68"/>
    <w:rsid w:val="00F8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6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after="200" w:line="276" w:lineRule="atLeast"/>
    </w:pPr>
    <w:rPr>
      <w:rFonts w:ascii="Calibri" w:eastAsia="DejaVu Sans" w:hAnsi="Calibri"/>
      <w:color w:val="00000A"/>
      <w:sz w:val="22"/>
      <w:szCs w:val="22"/>
      <w:lang w:eastAsia="en-US"/>
    </w:rPr>
  </w:style>
  <w:style w:type="paragraph" w:styleId="Heading2">
    <w:name w:val="heading 2"/>
    <w:basedOn w:val="Normal"/>
    <w:next w:val="Textbody"/>
    <w:pPr>
      <w:keepNext/>
      <w:spacing w:before="20" w:after="240" w:line="100" w:lineRule="atLeast"/>
      <w:ind w:left="576" w:hanging="576"/>
      <w:outlineLvl w:val="1"/>
    </w:pPr>
    <w:rPr>
      <w:rFonts w:ascii="Times New Roman" w:eastAsia="Times New Roman" w:hAnsi="Times New Roman" w:cs="Times New Roman"/>
      <w:b/>
      <w:color w:val="0000FF"/>
      <w:sz w:val="28"/>
      <w:szCs w:val="20"/>
      <w:lang w:val="fr-FR"/>
    </w:rPr>
  </w:style>
  <w:style w:type="paragraph" w:styleId="Heading3">
    <w:name w:val="heading 3"/>
    <w:basedOn w:val="Normal"/>
    <w:next w:val="Textbody"/>
    <w:pPr>
      <w:keepNext/>
      <w:spacing w:before="120" w:after="120" w:line="100" w:lineRule="atLeast"/>
      <w:ind w:left="720" w:hanging="720"/>
      <w:outlineLvl w:val="2"/>
    </w:pPr>
    <w:rPr>
      <w:rFonts w:ascii="Times New Roman" w:eastAsia="Times New Roman" w:hAnsi="Times New Roman" w:cs="Times New Roman"/>
      <w:b/>
      <w:color w:val="0000FF"/>
      <w:sz w:val="24"/>
      <w:szCs w:val="20"/>
    </w:rPr>
  </w:style>
  <w:style w:type="paragraph" w:styleId="Heading4">
    <w:name w:val="heading 4"/>
    <w:basedOn w:val="Normal"/>
    <w:next w:val="Textbody"/>
    <w:pPr>
      <w:keepNext/>
      <w:spacing w:before="180" w:after="120" w:line="100" w:lineRule="atLeast"/>
      <w:ind w:left="864" w:hanging="864"/>
      <w:outlineLvl w:val="3"/>
    </w:pPr>
    <w:rPr>
      <w:rFonts w:ascii="Times New Roman" w:eastAsia="Times New Roman" w:hAnsi="Times New Roman" w:cs="Times New Roman"/>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style>
  <w:style w:type="character" w:customStyle="1" w:styleId="Heading3Char">
    <w:name w:val="Heading 3 Char"/>
    <w:basedOn w:val="DefaultParagraphFont"/>
  </w:style>
  <w:style w:type="character" w:customStyle="1" w:styleId="Heading4Char">
    <w:name w:val="Heading 4 Char"/>
    <w:basedOn w:val="DefaultParagraphFon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style>
  <w:style w:type="paragraph" w:styleId="BalloonText">
    <w:name w:val="Balloon Text"/>
    <w:basedOn w:val="Normal"/>
    <w:link w:val="BalloonTextChar"/>
    <w:uiPriority w:val="99"/>
    <w:semiHidden/>
    <w:unhideWhenUsed/>
    <w:rsid w:val="00D31A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A82"/>
    <w:rPr>
      <w:rFonts w:ascii="Lucida Grande" w:eastAsia="DejaVu Sans" w:hAnsi="Lucida Grande"/>
      <w:color w:val="00000A"/>
      <w:sz w:val="18"/>
      <w:szCs w:val="18"/>
      <w:lang w:eastAsia="en-US"/>
    </w:rPr>
  </w:style>
  <w:style w:type="paragraph" w:styleId="Revision">
    <w:name w:val="Revision"/>
    <w:hidden/>
    <w:uiPriority w:val="99"/>
    <w:semiHidden/>
    <w:rsid w:val="0042257E"/>
    <w:rPr>
      <w:rFonts w:ascii="Calibri" w:eastAsia="DejaVu Sans" w:hAnsi="Calibri"/>
      <w:color w:val="00000A"/>
      <w:sz w:val="22"/>
      <w:szCs w:val="22"/>
      <w:lang w:eastAsia="en-US"/>
    </w:rPr>
  </w:style>
  <w:style w:type="character" w:styleId="Emphasis">
    <w:name w:val="Emphasis"/>
    <w:basedOn w:val="DefaultParagraphFont"/>
    <w:uiPriority w:val="20"/>
    <w:qFormat/>
    <w:rsid w:val="002E0EBF"/>
    <w:rPr>
      <w:i/>
      <w:iCs/>
    </w:rPr>
  </w:style>
  <w:style w:type="character" w:styleId="Hyperlink">
    <w:name w:val="Hyperlink"/>
    <w:basedOn w:val="DefaultParagraphFont"/>
    <w:uiPriority w:val="99"/>
    <w:semiHidden/>
    <w:unhideWhenUsed/>
    <w:rsid w:val="002E0EBF"/>
    <w:rPr>
      <w:color w:val="0000FF"/>
      <w:u w:val="single"/>
    </w:rPr>
  </w:style>
  <w:style w:type="character" w:customStyle="1" w:styleId="skypec2ctextspan">
    <w:name w:val="skype_c2c_text_span"/>
    <w:basedOn w:val="DefaultParagraphFont"/>
    <w:rsid w:val="002E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ost.uark.edu/15201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Huskey</dc:creator>
  <cp:lastModifiedBy>jparkers</cp:lastModifiedBy>
  <cp:revision>40</cp:revision>
  <cp:lastPrinted>2012-11-12T14:57:00Z</cp:lastPrinted>
  <dcterms:created xsi:type="dcterms:W3CDTF">2010-02-09T19:26:00Z</dcterms:created>
  <dcterms:modified xsi:type="dcterms:W3CDTF">2016-03-11T17:53:00Z</dcterms:modified>
</cp:coreProperties>
</file>